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25EA" w:rsidRDefault="00DC25EA" w:rsidP="000C610F">
      <w:pPr>
        <w:outlineLvl w:val="0"/>
        <w:rPr>
          <w:lang w:val="ru-RU"/>
        </w:rPr>
      </w:pPr>
      <w:r>
        <w:rPr>
          <w:lang w:val="ru-RU"/>
        </w:rPr>
        <w:t>Данные для заполнения</w:t>
      </w:r>
    </w:p>
    <w:p w:rsidR="00DC25EA" w:rsidRDefault="00DC25EA" w:rsidP="000B65F8">
      <w:r>
        <w:t>Мы все умрем</w:t>
      </w:r>
    </w:p>
    <w:p w:rsidR="00DC25EA" w:rsidRDefault="00DC25EA" w:rsidP="000B65F8">
      <w:pPr>
        <w:rPr>
          <w:lang w:val="ru-RU"/>
        </w:rPr>
      </w:pPr>
      <w:del w:id="0" w:author="BTFOMS\соколов" w:date="2015-03-23T16:50:00Z">
        <w:r>
          <w:delText>#A2</w:delText>
        </w:r>
      </w:del>
    </w:p>
    <w:p w:rsidR="00DC25EA" w:rsidRDefault="00DC25EA" w:rsidP="000B65F8">
      <w:pPr>
        <w:rPr>
          <w:lang w:val="ru-RU"/>
        </w:rPr>
      </w:pPr>
    </w:p>
    <w:p w:rsidR="00DC25EA" w:rsidRDefault="00DC25EA" w:rsidP="000B65F8">
      <w:pPr>
        <w:rPr>
          <w:lang w:val="ru-RU"/>
        </w:rPr>
      </w:pPr>
    </w:p>
    <w:tbl>
      <w:tblPr>
        <w:tblStyle w:val="TableGrid"/>
        <w:tblW w:w="0" w:type="auto"/>
        <w:tblInd w:w="-106" w:type="dxa"/>
        <w:tblLook w:val="01E0"/>
      </w:tblPr>
      <w:tblGrid>
        <w:gridCol w:w="1857"/>
        <w:gridCol w:w="1857"/>
        <w:gridCol w:w="1858"/>
        <w:gridCol w:w="1858"/>
        <w:gridCol w:w="1858"/>
      </w:tblGrid>
      <w:tr w:rsidR="00DC25EA" w:rsidTr="000C610F"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  <w:tr w:rsidR="00DC25EA" w:rsidTr="000C610F"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7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  <w:tc>
          <w:tcPr>
            <w:tcW w:w="1858" w:type="dxa"/>
          </w:tcPr>
          <w:p w:rsidR="00DC25EA" w:rsidRDefault="00DC25EA" w:rsidP="000B65F8">
            <w:pPr>
              <w:rPr>
                <w:rFonts w:eastAsia="Calibri"/>
                <w:sz w:val="22"/>
                <w:szCs w:val="22"/>
                <w:lang w:val="ru-RU"/>
              </w:rPr>
            </w:pPr>
          </w:p>
        </w:tc>
      </w:tr>
    </w:tbl>
    <w:p w:rsidR="00DC25EA" w:rsidRPr="000C610F" w:rsidRDefault="00DC25EA" w:rsidP="000B65F8">
      <w:pPr>
        <w:rPr>
          <w:lang w:val="ru-RU"/>
        </w:rPr>
      </w:pPr>
    </w:p>
    <w:p w:rsidR="00DC25EA" w:rsidRPr="000B65F8" w:rsidRDefault="00DC25EA" w:rsidP="000B65F8"/>
    <w:sectPr w:rsidR="00DC25EA" w:rsidRPr="000B65F8" w:rsidSect="00302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altName w:val="Calibri"/>
    <w:panose1 w:val="00000000000000000000"/>
    <w:charset w:val="EE"/>
    <w:family w:val="swiss"/>
    <w:notTrueType/>
    <w:pitch w:val="variable"/>
    <w:sig w:usb0="00000007" w:usb1="00000000" w:usb2="00000000" w:usb3="00000000" w:csb0="00000003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662D"/>
    <w:rsid w:val="000302B4"/>
    <w:rsid w:val="000B65F8"/>
    <w:rsid w:val="000C610F"/>
    <w:rsid w:val="00103246"/>
    <w:rsid w:val="001317B0"/>
    <w:rsid w:val="00243C9C"/>
    <w:rsid w:val="002B6550"/>
    <w:rsid w:val="003020FC"/>
    <w:rsid w:val="003543B4"/>
    <w:rsid w:val="00363D59"/>
    <w:rsid w:val="003760F0"/>
    <w:rsid w:val="007025B3"/>
    <w:rsid w:val="0079430E"/>
    <w:rsid w:val="0082344D"/>
    <w:rsid w:val="00855696"/>
    <w:rsid w:val="0088200A"/>
    <w:rsid w:val="008D7D42"/>
    <w:rsid w:val="009927CB"/>
    <w:rsid w:val="009939CE"/>
    <w:rsid w:val="00A469C7"/>
    <w:rsid w:val="00C55A1A"/>
    <w:rsid w:val="00CA4B65"/>
    <w:rsid w:val="00CB090B"/>
    <w:rsid w:val="00CE7990"/>
    <w:rsid w:val="00CF0112"/>
    <w:rsid w:val="00D3662D"/>
    <w:rsid w:val="00DC25EA"/>
    <w:rsid w:val="00EC2074"/>
    <w:rsid w:val="00EE01B5"/>
    <w:rsid w:val="00F143E8"/>
    <w:rsid w:val="00F32F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074"/>
    <w:pPr>
      <w:spacing w:after="200" w:line="276" w:lineRule="auto"/>
    </w:pPr>
    <w:rPr>
      <w:rFonts w:cs="Calibri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C2074"/>
    <w:pPr>
      <w:keepNext/>
      <w:keepLines/>
      <w:spacing w:before="480" w:after="0"/>
      <w:outlineLvl w:val="0"/>
    </w:pPr>
    <w:rPr>
      <w:rFonts w:ascii="Calibri Light" w:eastAsia="Times New Roman" w:hAnsi="Calibri Light" w:cs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C2074"/>
    <w:rPr>
      <w:rFonts w:ascii="Calibri Light" w:hAnsi="Calibri Light" w:cs="Calibri Light"/>
      <w:b/>
      <w:bCs/>
      <w:color w:val="2E74B5"/>
      <w:sz w:val="28"/>
      <w:szCs w:val="28"/>
      <w:lang w:val="en-US"/>
    </w:rPr>
  </w:style>
  <w:style w:type="paragraph" w:styleId="DocumentMap">
    <w:name w:val="Document Map"/>
    <w:basedOn w:val="Normal"/>
    <w:link w:val="DocumentMapChar"/>
    <w:uiPriority w:val="99"/>
    <w:semiHidden/>
    <w:rsid w:val="00EE01B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F143E8"/>
    <w:rPr>
      <w:rFonts w:ascii="Times New Roman" w:hAnsi="Times New Roman" w:cs="Times New Roman"/>
      <w:sz w:val="2"/>
      <w:szCs w:val="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55A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60F0"/>
    <w:rPr>
      <w:rFonts w:ascii="Times New Roman" w:hAnsi="Times New Roman" w:cs="Times New Roman"/>
      <w:sz w:val="2"/>
      <w:szCs w:val="2"/>
      <w:lang w:val="en-US" w:eastAsia="en-US"/>
    </w:rPr>
  </w:style>
  <w:style w:type="table" w:styleId="TableGrid">
    <w:name w:val="Table Grid"/>
    <w:basedOn w:val="TableNormal"/>
    <w:uiPriority w:val="99"/>
    <w:locked/>
    <w:rsid w:val="000C610F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</TotalTime>
  <Pages>1</Pages>
  <Words>6</Words>
  <Characters>40</Characters>
  <Application>Microsoft Office Outlook</Application>
  <DocSecurity>0</DocSecurity>
  <Lines>0</Lines>
  <Paragraphs>0</Paragraphs>
  <ScaleCrop>false</ScaleCrop>
  <Company>Gemmeus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Zorica</dc:creator>
  <cp:keywords/>
  <dc:description/>
  <cp:lastModifiedBy>BTFOMS</cp:lastModifiedBy>
  <cp:revision>13</cp:revision>
  <dcterms:created xsi:type="dcterms:W3CDTF">2013-07-30T09:34:00Z</dcterms:created>
  <dcterms:modified xsi:type="dcterms:W3CDTF">2015-03-23T04:54:00Z</dcterms:modified>
</cp:coreProperties>
</file>