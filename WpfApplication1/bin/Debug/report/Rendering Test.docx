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5B3" w:rsidRDefault="007025B3" w:rsidP="00CE7990">
      <w:del w:id="0" w:author="BTFOMS\Соколов" w:date="2015-02-16T17:01:00Z">
        <w:r>
          <w:delText>#A1</w:delText>
        </w:r>
      </w:del>
    </w:p>
    <w:p w:rsidR="007025B3" w:rsidRPr="00CE7990" w:rsidRDefault="007025B3" w:rsidP="00CE7990">
      <w:del w:id="1" w:author="BTFOMS\Соколов" w:date="2015-02-16T17:01:00Z">
        <w:r>
          <w:delText>#A2</w:delText>
        </w:r>
      </w:del>
    </w:p>
    <w:sectPr w:rsidR="007025B3" w:rsidRPr="00CE7990" w:rsidSect="00302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Calibri"/>
    <w:panose1 w:val="00000000000000000000"/>
    <w:charset w:val="EE"/>
    <w:family w:val="swiss"/>
    <w:notTrueType/>
    <w:pitch w:val="variable"/>
    <w:sig w:usb0="00000007" w:usb1="00000000" w:usb2="00000000" w:usb3="00000000" w:csb0="00000003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662D"/>
    <w:rsid w:val="000302B4"/>
    <w:rsid w:val="001317B0"/>
    <w:rsid w:val="00243C9C"/>
    <w:rsid w:val="003020FC"/>
    <w:rsid w:val="003543B4"/>
    <w:rsid w:val="00363D59"/>
    <w:rsid w:val="007025B3"/>
    <w:rsid w:val="0079430E"/>
    <w:rsid w:val="0082344D"/>
    <w:rsid w:val="0088200A"/>
    <w:rsid w:val="008D7D42"/>
    <w:rsid w:val="009927CB"/>
    <w:rsid w:val="009939CE"/>
    <w:rsid w:val="00A469C7"/>
    <w:rsid w:val="00C55A1A"/>
    <w:rsid w:val="00CA4B65"/>
    <w:rsid w:val="00CE7990"/>
    <w:rsid w:val="00CF0112"/>
    <w:rsid w:val="00D3662D"/>
    <w:rsid w:val="00EC2074"/>
    <w:rsid w:val="00EE01B5"/>
    <w:rsid w:val="00F143E8"/>
    <w:rsid w:val="00F32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074"/>
    <w:pPr>
      <w:spacing w:after="200" w:line="276" w:lineRule="auto"/>
    </w:pPr>
    <w:rPr>
      <w:rFonts w:cs="Calibr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C2074"/>
    <w:pPr>
      <w:keepNext/>
      <w:keepLines/>
      <w:spacing w:before="480" w:after="0"/>
      <w:outlineLvl w:val="0"/>
    </w:pPr>
    <w:rPr>
      <w:rFonts w:ascii="Calibri Light" w:eastAsia="Times New Roman" w:hAnsi="Calibri Light" w:cs="Calibri Light"/>
      <w:b/>
      <w:bCs/>
      <w:color w:val="2E74B5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C2074"/>
    <w:rPr>
      <w:rFonts w:ascii="Calibri Light" w:hAnsi="Calibri Light" w:cs="Calibri Light"/>
      <w:b/>
      <w:bCs/>
      <w:color w:val="2E74B5"/>
      <w:sz w:val="28"/>
      <w:szCs w:val="28"/>
      <w:lang w:val="en-US"/>
    </w:rPr>
  </w:style>
  <w:style w:type="paragraph" w:styleId="DocumentMap">
    <w:name w:val="Document Map"/>
    <w:basedOn w:val="Normal"/>
    <w:link w:val="DocumentMapChar"/>
    <w:uiPriority w:val="99"/>
    <w:semiHidden/>
    <w:rsid w:val="00EE01B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F143E8"/>
    <w:rPr>
      <w:rFonts w:ascii="Times New Roman" w:hAnsi="Times New Roman" w:cs="Times New Roman"/>
      <w:sz w:val="2"/>
      <w:szCs w:val="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55A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imes New Roman" w:hAnsi="Times New Roman" w:cs="Times New Roman"/>
      <w:sz w:val="2"/>
      <w:szCs w:val="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40</TotalTime>
  <Pages>1</Pages>
  <Words>1</Words>
  <Characters>7</Characters>
  <Application>Microsoft Office Outlook</Application>
  <DocSecurity>0</DocSecurity>
  <Lines>0</Lines>
  <Paragraphs>0</Paragraphs>
  <ScaleCrop>false</ScaleCrop>
  <Company>Gemmeus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Zorica</dc:creator>
  <cp:keywords/>
  <dc:description/>
  <cp:lastModifiedBy>BTFOMS</cp:lastModifiedBy>
  <cp:revision>11</cp:revision>
  <dcterms:created xsi:type="dcterms:W3CDTF">2013-07-30T09:34:00Z</dcterms:created>
  <dcterms:modified xsi:type="dcterms:W3CDTF">2015-02-16T10:51:00Z</dcterms:modified>
</cp:coreProperties>
</file>